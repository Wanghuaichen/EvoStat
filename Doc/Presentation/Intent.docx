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customXmlDelRangeStart w:id="1" w:author=" " w:date="2013-07-23T16:36:00Z"/>
    <w:sdt>
      <w:sdtPr>
        <w:alias w:val="Name"/>
        <w:tag w:val="Name"/>
        <w:id w:val="117043105"/>
        <w:placeholder>
          <w:docPart w:val="50C540E86048490FB059717265111F3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customXmlDelRangeEnd w:id="1"/>
        <w:p w:rsidR="00FD5F91" w:rsidDel="00751AA1" w:rsidRDefault="00A76F12" w:rsidP="00643A94">
          <w:pPr>
            <w:pStyle w:val="Address"/>
            <w:rPr>
              <w:del w:id="2" w:author=" " w:date="2013-07-23T16:37:00Z"/>
            </w:rPr>
          </w:pPr>
          <w:del w:id="3" w:author=" " w:date="2013-07-23T16:35:00Z">
            <w:r w:rsidDel="00751AA1">
              <w:delText>Peter Reintjes</w:delText>
            </w:r>
          </w:del>
        </w:p>
        <w:customXmlDelRangeStart w:id="4" w:author=" " w:date="2013-07-23T16:36:00Z"/>
      </w:sdtContent>
    </w:sdt>
    <w:customXmlDelRangeEnd w:id="4"/>
    <w:p w:rsidR="00751AA1" w:rsidRDefault="00751AA1" w:rsidP="00643A94">
      <w:pPr>
        <w:pStyle w:val="Address"/>
        <w:rPr>
          <w:ins w:id="5" w:author=" " w:date="2013-07-23T16:36:00Z"/>
        </w:rPr>
      </w:pPr>
      <w:ins w:id="6" w:author=" " w:date="2013-07-23T16:36:00Z">
        <w:r>
          <w:t>Peter Reintjes</w:t>
        </w:r>
      </w:ins>
    </w:p>
    <w:p w:rsidR="00A76F12" w:rsidRDefault="00A76F12" w:rsidP="00643A94">
      <w:pPr>
        <w:pStyle w:val="Address"/>
      </w:pPr>
      <w:r>
        <w:t>Museum of Life and Science</w:t>
      </w:r>
    </w:p>
    <w:p w:rsidR="00FD5F91" w:rsidRDefault="00A76F12" w:rsidP="00643A94">
      <w:pPr>
        <w:pStyle w:val="Address"/>
      </w:pPr>
      <w:r>
        <w:t>Durham, NC 27704</w:t>
      </w:r>
    </w:p>
    <w:p w:rsidR="00751AA1" w:rsidDel="00921A71" w:rsidRDefault="009F7681" w:rsidP="00270E17">
      <w:pPr>
        <w:rPr>
          <w:del w:id="7" w:author="Unknown"/>
        </w:rPr>
      </w:pPr>
      <w:del w:id="8" w:author="Peter Reintjes" w:date="2014-11-19T16:00:00Z">
        <w:r w:rsidDel="00EF5264">
          <w:fldChar w:fldCharType="begin"/>
        </w:r>
        <w:r w:rsidR="001F6AA3" w:rsidDel="00EF5264">
          <w:delInstrText xml:space="preserve"> CREATEDATE  \@ "MMMM d, yyyy"  \* MERGEFORMAT </w:delInstrText>
        </w:r>
        <w:r w:rsidDel="00EF5264">
          <w:fldChar w:fldCharType="separate"/>
        </w:r>
        <w:r w:rsidR="00A76F12" w:rsidDel="00EF5264">
          <w:rPr>
            <w:noProof/>
          </w:rPr>
          <w:delText>July 23, 2013</w:delText>
        </w:r>
        <w:r w:rsidDel="00EF5264">
          <w:fldChar w:fldCharType="end"/>
        </w:r>
      </w:del>
      <w:ins w:id="9" w:author="Peter Reintjes" w:date="2014-11-19T16:02:00Z">
        <w:r w:rsidR="00CC25D7">
          <w:t>November 19, 2014</w:t>
        </w:r>
      </w:ins>
    </w:p>
    <w:p w:rsidR="00921A71" w:rsidRDefault="00921A71" w:rsidP="00751AA1">
      <w:pPr>
        <w:pStyle w:val="Date"/>
        <w:rPr>
          <w:ins w:id="10" w:author=" " w:date="2013-07-23T19:01:00Z"/>
        </w:rPr>
      </w:pPr>
    </w:p>
    <w:p w:rsidR="00270E17" w:rsidRPr="00270E17" w:rsidRDefault="00270E17" w:rsidP="00270E17">
      <w:pPr>
        <w:rPr>
          <w:ins w:id="11" w:author=" " w:date="2013-07-23T18:58:00Z"/>
        </w:rPr>
      </w:pPr>
    </w:p>
    <w:p w:rsidR="00A76F12" w:rsidRPr="00A76F12" w:rsidRDefault="00A76F12" w:rsidP="00751AA1">
      <w:pPr>
        <w:pStyle w:val="Date"/>
      </w:pPr>
      <w:del w:id="12" w:author=" " w:date="2013-07-23T16:37:00Z">
        <w:r w:rsidDel="00751AA1">
          <w:rPr>
            <w:sz w:val="48"/>
            <w:szCs w:val="48"/>
          </w:rPr>
          <w:br/>
        </w:r>
      </w:del>
      <w:r w:rsidRPr="00A76F12">
        <w:t>Dr. Marshall Edgell</w:t>
      </w:r>
      <w:r w:rsidRPr="00A76F12">
        <w:br/>
        <w:t>President, Innatrix Inc.</w:t>
      </w:r>
      <w:r w:rsidRPr="00A76F12">
        <w:br/>
        <w:t>250 Bell Tower Drive</w:t>
      </w:r>
      <w:r w:rsidRPr="00A76F12">
        <w:br/>
        <w:t>Chapel Hill, NC 27599-7063</w:t>
      </w:r>
    </w:p>
    <w:p w:rsidR="00D27A70" w:rsidRDefault="001A56E8" w:rsidP="00877079">
      <w:pPr>
        <w:pStyle w:val="Salutation"/>
      </w:pPr>
      <w:r>
        <w:t>D</w:t>
      </w:r>
      <w:r w:rsidR="00D27A70">
        <w:t>ear</w:t>
      </w:r>
      <w:r w:rsidR="00877079">
        <w:t xml:space="preserve"> </w:t>
      </w:r>
      <w:sdt>
        <w:sdtPr>
          <w:alias w:val="Name"/>
          <w:tag w:val="Name"/>
          <w:id w:val="117043257"/>
          <w:placeholder>
            <w:docPart w:val="2A0A3289EC2B44EEB8DF9DDC7551AFF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76F12">
            <w:t>Dr. Edgell</w:t>
          </w:r>
        </w:sdtContent>
      </w:sdt>
      <w:r w:rsidR="00877079">
        <w:t>:</w:t>
      </w:r>
    </w:p>
    <w:p w:rsidR="00751AA1" w:rsidRDefault="002D3544" w:rsidP="00751AA1">
      <w:r>
        <w:t xml:space="preserve">I strongly support your current endeavor and </w:t>
      </w:r>
      <w:r w:rsidR="00751AA1">
        <w:t xml:space="preserve">reiterate </w:t>
      </w:r>
      <w:r>
        <w:t xml:space="preserve">my willingness to </w:t>
      </w:r>
      <w:r w:rsidR="00751AA1">
        <w:t>serve</w:t>
      </w:r>
      <w:r>
        <w:t xml:space="preserve"> as a member of </w:t>
      </w:r>
      <w:r w:rsidR="00751AA1">
        <w:t>the Innatrix</w:t>
      </w:r>
      <w:r>
        <w:t xml:space="preserve"> Scientific Advisory Board.</w:t>
      </w:r>
      <w:r w:rsidR="00751AA1">
        <w:t xml:space="preserve">  I have enjoyed our collaboration</w:t>
      </w:r>
      <w:del w:id="13" w:author=" " w:date="2013-07-23T16:35:00Z">
        <w:r w:rsidR="00751AA1" w:rsidDel="00751AA1">
          <w:delText>s</w:delText>
        </w:r>
      </w:del>
      <w:r w:rsidR="00751AA1">
        <w:t xml:space="preserve"> in the past, and look forward to assisting you to improve the reliability and bring down the cost of running PACE experiments.  </w:t>
      </w:r>
    </w:p>
    <w:p w:rsidR="00322490" w:rsidRDefault="00751AA1" w:rsidP="00696853">
      <w:r>
        <w:t>The</w:t>
      </w:r>
      <w:r w:rsidR="001B25DA">
        <w:t xml:space="preserve"> </w:t>
      </w:r>
      <w:r w:rsidR="000A7B71">
        <w:t>project appears to have far-reaching potential, given</w:t>
      </w:r>
      <w:r w:rsidR="001B25DA">
        <w:t xml:space="preserve"> the possibilities of </w:t>
      </w:r>
      <w:r w:rsidR="007F5AEE">
        <w:t>PACE and enhanced PACE technologies to attack the most important problems in pharmacology</w:t>
      </w:r>
      <w:r w:rsidR="000A7B71">
        <w:t xml:space="preserve"> -- </w:t>
      </w:r>
      <w:r w:rsidR="007F5AEE">
        <w:t xml:space="preserve">resistance, side-effects, and </w:t>
      </w:r>
      <w:r w:rsidR="000A7B71">
        <w:t xml:space="preserve">even </w:t>
      </w:r>
      <w:r w:rsidR="007F5AEE">
        <w:t>waste stream contamination</w:t>
      </w:r>
      <w:r w:rsidR="000A7B71">
        <w:t xml:space="preserve"> --</w:t>
      </w:r>
      <w:r w:rsidR="007F5AEE">
        <w:t xml:space="preserve"> by </w:t>
      </w:r>
      <w:r w:rsidR="000A7B71">
        <w:t xml:space="preserve">moving away from small </w:t>
      </w:r>
      <w:r w:rsidR="007F5AEE">
        <w:t>molecule</w:t>
      </w:r>
      <w:r w:rsidR="000A7B71">
        <w:t xml:space="preserve">s </w:t>
      </w:r>
      <w:r w:rsidR="007F5AEE">
        <w:t xml:space="preserve">and </w:t>
      </w:r>
      <w:r w:rsidR="001B25DA">
        <w:t>expanding</w:t>
      </w:r>
      <w:r w:rsidR="007F5AEE">
        <w:t xml:space="preserve"> the realm of </w:t>
      </w:r>
      <w:r w:rsidR="000A7B71">
        <w:t xml:space="preserve">modified and optimized </w:t>
      </w:r>
      <w:r w:rsidR="007F5AEE">
        <w:t>protein</w:t>
      </w:r>
      <w:r w:rsidR="000A7B71">
        <w:t>s</w:t>
      </w:r>
      <w:r w:rsidR="001B25DA">
        <w:t xml:space="preserve">.  </w:t>
      </w:r>
    </w:p>
    <w:p w:rsidR="00322490" w:rsidRDefault="00696853" w:rsidP="00696853">
      <w:r>
        <w:t>Although my contributions will</w:t>
      </w:r>
      <w:r w:rsidR="00A76F12">
        <w:t xml:space="preserve"> principally </w:t>
      </w:r>
      <w:r>
        <w:t xml:space="preserve">be in the mechanical, electrical, and software areas of the project, the basic science </w:t>
      </w:r>
      <w:r w:rsidR="00322490">
        <w:t xml:space="preserve">and goals of your project make it one of the most interesting and </w:t>
      </w:r>
      <w:r w:rsidR="00684643">
        <w:t xml:space="preserve">potentially </w:t>
      </w:r>
      <w:r w:rsidR="00322490">
        <w:t>important projects I have ever w</w:t>
      </w:r>
      <w:r w:rsidR="001B25DA">
        <w:t xml:space="preserve">orked on.  </w:t>
      </w:r>
      <w:r w:rsidR="003A5BA5">
        <w:t>M</w:t>
      </w:r>
      <w:r w:rsidR="00322490">
        <w:t>y career</w:t>
      </w:r>
      <w:r>
        <w:t>-long interest in protein structure</w:t>
      </w:r>
      <w:r w:rsidR="003A5BA5">
        <w:t xml:space="preserve"> problems</w:t>
      </w:r>
      <w:r>
        <w:t xml:space="preserve">, </w:t>
      </w:r>
      <w:r w:rsidR="003A5BA5">
        <w:t>from</w:t>
      </w:r>
      <w:r>
        <w:t xml:space="preserve"> support</w:t>
      </w:r>
      <w:r w:rsidR="003A5BA5">
        <w:t>ing</w:t>
      </w:r>
      <w:r>
        <w:t xml:space="preserve"> Jane Richardson’s team with the UNC Grip project</w:t>
      </w:r>
      <w:r w:rsidR="003A5BA5">
        <w:t xml:space="preserve"> (1978) to the </w:t>
      </w:r>
      <w:r>
        <w:t xml:space="preserve">protein interaction visualization </w:t>
      </w:r>
      <w:r w:rsidR="00322490">
        <w:t>work for Glax</w:t>
      </w:r>
      <w:r w:rsidR="003A5BA5">
        <w:t xml:space="preserve">oSmithKline (2007) </w:t>
      </w:r>
      <w:r w:rsidR="007F5AEE">
        <w:t xml:space="preserve">may help to explain my enthusiasm for </w:t>
      </w:r>
      <w:r w:rsidR="000A7B71">
        <w:t>my modest</w:t>
      </w:r>
      <w:r w:rsidR="007F5AEE">
        <w:t xml:space="preserve"> </w:t>
      </w:r>
      <w:r w:rsidR="003A5BA5">
        <w:t xml:space="preserve">role as </w:t>
      </w:r>
      <w:r w:rsidR="002D3544">
        <w:t>instrumentation consultant</w:t>
      </w:r>
      <w:r w:rsidR="00684643">
        <w:t>.</w:t>
      </w:r>
    </w:p>
    <w:p w:rsidR="002D3544" w:rsidDel="00EF5264" w:rsidRDefault="002D3544" w:rsidP="00696853">
      <w:pPr>
        <w:rPr>
          <w:del w:id="14" w:author="Peter Reintjes" w:date="2014-11-19T16:00:00Z"/>
        </w:rPr>
      </w:pPr>
      <w:del w:id="15" w:author="Peter Reintjes" w:date="2014-11-19T16:00:00Z">
        <w:r w:rsidDel="00EF5264">
          <w:delText>Although our Museum</w:delText>
        </w:r>
      </w:del>
      <w:ins w:id="16" w:author=" " w:date="2013-07-23T17:03:00Z">
        <w:del w:id="17" w:author="Peter Reintjes" w:date="2014-11-19T16:00:00Z">
          <w:r w:rsidR="005F5D06" w:rsidDel="00EF5264">
            <w:delText>the museum</w:delText>
          </w:r>
        </w:del>
      </w:ins>
      <w:del w:id="18" w:author="Peter Reintjes" w:date="2014-11-19T16:00:00Z">
        <w:r w:rsidDel="00EF5264">
          <w:delText xml:space="preserve"> is not directly involved in your project, we are planning to present the basics of PACE technology at an upcoming </w:delText>
        </w:r>
        <w:r w:rsidRPr="00684643" w:rsidDel="00EF5264">
          <w:rPr>
            <w:b/>
          </w:rPr>
          <w:delText>Engineer’s Day</w:delText>
        </w:r>
        <w:r w:rsidDel="00EF5264">
          <w:rPr>
            <w:b/>
          </w:rPr>
          <w:delText xml:space="preserve"> </w:delText>
        </w:r>
        <w:r w:rsidDel="00EF5264">
          <w:delText>with the title “Evolution as a Tool”.</w:delText>
        </w:r>
      </w:del>
    </w:p>
    <w:p w:rsidR="008B4BAA" w:rsidRDefault="00270E17" w:rsidP="00751AA1">
      <w:pPr>
        <w:pStyle w:val="Closing"/>
        <w:rPr>
          <w:ins w:id="19" w:author=" " w:date="2013-07-23T18:38:00Z"/>
        </w:rPr>
      </w:pPr>
      <w:ins w:id="20" w:author=" " w:date="2013-07-23T18:58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865EBF8" wp14:editId="291A736B">
              <wp:simplePos x="0" y="0"/>
              <wp:positionH relativeFrom="column">
                <wp:posOffset>85725</wp:posOffset>
              </wp:positionH>
              <wp:positionV relativeFrom="paragraph">
                <wp:posOffset>181610</wp:posOffset>
              </wp:positionV>
              <wp:extent cx="2214016" cy="619125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ignature.jp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4016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D27A70">
        <w:t>Sincerely,</w:t>
      </w:r>
    </w:p>
    <w:p w:rsidR="008B4BAA" w:rsidDel="007F4C2A" w:rsidRDefault="008B4BAA" w:rsidP="00751AA1">
      <w:pPr>
        <w:pStyle w:val="Closing"/>
        <w:rPr>
          <w:del w:id="21" w:author=" " w:date="2013-07-23T18:41:00Z"/>
        </w:rPr>
      </w:pPr>
      <w:ins w:id="22" w:author=" " w:date="2013-07-23T18:38:00Z">
        <w:r w:rsidRPr="008B4BAA">
          <w:rPr>
            <w:noProof/>
          </w:rPr>
          <w:t xml:space="preserve"> </w:t>
        </w:r>
      </w:ins>
    </w:p>
    <w:p w:rsidR="00877079" w:rsidDel="00354BAF" w:rsidRDefault="00B3044D" w:rsidP="00751AA1">
      <w:pPr>
        <w:pStyle w:val="Closing"/>
        <w:rPr>
          <w:del w:id="23" w:author=" " w:date="2013-07-23T16:39:00Z"/>
        </w:rPr>
      </w:pPr>
      <w:sdt>
        <w:sdtPr>
          <w:alias w:val="Name"/>
          <w:tag w:val="Name"/>
          <w:id w:val="117043258"/>
          <w:placeholder>
            <w:docPart w:val="4B4C9954FD1449DB893C9287BE526A6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del w:id="24" w:author=" " w:date="2013-07-23T16:35:00Z">
            <w:r w:rsidR="00751AA1" w:rsidDel="00751AA1">
              <w:delText>Peter Reintjes</w:delText>
            </w:r>
            <w:r w:rsidR="00751AA1" w:rsidDel="00751AA1">
              <w:br/>
            </w:r>
          </w:del>
          <w:ins w:id="25" w:author=" " w:date="2013-07-23T18:57:00Z">
            <w:r w:rsidR="00270E17">
              <w:t xml:space="preserve">Peter Reintjes </w:t>
            </w:r>
            <w:r w:rsidR="00270E17">
              <w:br/>
              <w:t xml:space="preserve"> Exhibits Engineer</w:t>
            </w:r>
          </w:ins>
        </w:sdtContent>
      </w:sdt>
    </w:p>
    <w:p w:rsidR="00877079" w:rsidRDefault="00A76F12">
      <w:pPr>
        <w:pStyle w:val="Closing"/>
        <w:pPrChange w:id="26" w:author=" " w:date="2013-07-23T16:39:00Z">
          <w:pPr>
            <w:pStyle w:val="Signature"/>
          </w:pPr>
        </w:pPrChange>
      </w:pPr>
      <w:del w:id="27" w:author=" " w:date="2013-07-23T16:37:00Z">
        <w:r w:rsidDel="00751AA1">
          <w:delText>Exhibits Engineer</w:delText>
        </w:r>
      </w:del>
    </w:p>
    <w:sectPr w:rsidR="00877079" w:rsidSect="00921A71">
      <w:headerReference w:type="default" r:id="rId12"/>
      <w:headerReference w:type="first" r:id="rId13"/>
      <w:pgSz w:w="12240" w:h="15840" w:code="1"/>
      <w:pgMar w:top="2160" w:right="1440" w:bottom="1152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44D" w:rsidRDefault="00B3044D">
      <w:r>
        <w:separator/>
      </w:r>
    </w:p>
  </w:endnote>
  <w:endnote w:type="continuationSeparator" w:id="0">
    <w:p w:rsidR="00B3044D" w:rsidRDefault="00B3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44D" w:rsidRDefault="00B3044D">
      <w:r>
        <w:separator/>
      </w:r>
    </w:p>
  </w:footnote>
  <w:footnote w:type="continuationSeparator" w:id="0">
    <w:p w:rsidR="00B3044D" w:rsidRDefault="00B30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17043316"/>
      <w:placeholder>
        <w:docPart w:val="D1B72EDD1105449593C8C877A1010716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877079" w:rsidRDefault="00A76F12" w:rsidP="00877079">
        <w:pPr>
          <w:pStyle w:val="Header"/>
        </w:pPr>
        <w:r>
          <w:t>Dr. Edgell</w:t>
        </w:r>
      </w:p>
    </w:sdtContent>
  </w:sdt>
  <w:p w:rsidR="00877079" w:rsidRDefault="00B3044D" w:rsidP="00877079">
    <w:pPr>
      <w:pStyle w:val="Header"/>
    </w:pPr>
    <w:sdt>
      <w:sdtPr>
        <w:alias w:val="Date"/>
        <w:tag w:val="Date"/>
        <w:id w:val="11704331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77079">
          <w:t>[Date]</w:t>
        </w:r>
      </w:sdtContent>
    </w:sdt>
  </w:p>
  <w:p w:rsidR="0055274D" w:rsidRPr="000B7DA8" w:rsidRDefault="0055274D" w:rsidP="00877079">
    <w:pPr>
      <w:pStyle w:val="Header"/>
    </w:pPr>
    <w:r>
      <w:t xml:space="preserve">Page </w:t>
    </w:r>
    <w:r w:rsidR="009F7681" w:rsidRPr="000B7DA8">
      <w:fldChar w:fldCharType="begin"/>
    </w:r>
    <w:r w:rsidRPr="000B7DA8">
      <w:instrText>PAGE</w:instrText>
    </w:r>
    <w:r w:rsidR="009F7681" w:rsidRPr="000B7DA8">
      <w:fldChar w:fldCharType="separate"/>
    </w:r>
    <w:r w:rsidR="00BE506E">
      <w:rPr>
        <w:noProof/>
      </w:rPr>
      <w:t>2</w:t>
    </w:r>
    <w:r w:rsidR="009F7681" w:rsidRPr="000B7DA8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216" w:rsidRDefault="001A7216">
    <w:pPr>
      <w:pStyle w:val="Header"/>
    </w:pPr>
    <w:ins w:id="28" w:author=" " w:date="2013-07-23T18:10:00Z">
      <w:r>
        <w:t xml:space="preserve">     </w:t>
      </w:r>
    </w:ins>
    <w:ins w:id="29" w:author=" " w:date="2013-07-23T17:44:00Z">
      <w:r>
        <w:rPr>
          <w:noProof/>
        </w:rPr>
        <w:drawing>
          <wp:inline distT="0" distB="0" distL="0" distR="0" wp14:anchorId="4B7FAB96" wp14:editId="7BE66E15">
            <wp:extent cx="5705475" cy="529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slogo.jpg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344" cy="5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F12"/>
    <w:rsid w:val="000A7B71"/>
    <w:rsid w:val="000B7DA8"/>
    <w:rsid w:val="000F2F1D"/>
    <w:rsid w:val="001255EF"/>
    <w:rsid w:val="0013733D"/>
    <w:rsid w:val="00146FF8"/>
    <w:rsid w:val="00165240"/>
    <w:rsid w:val="001A56E8"/>
    <w:rsid w:val="001A7216"/>
    <w:rsid w:val="001B0EB0"/>
    <w:rsid w:val="001B25DA"/>
    <w:rsid w:val="001C39C4"/>
    <w:rsid w:val="001C3B37"/>
    <w:rsid w:val="001D185A"/>
    <w:rsid w:val="001F6AA3"/>
    <w:rsid w:val="00204EBD"/>
    <w:rsid w:val="002069A0"/>
    <w:rsid w:val="0021430B"/>
    <w:rsid w:val="00255735"/>
    <w:rsid w:val="00267CC0"/>
    <w:rsid w:val="00270E17"/>
    <w:rsid w:val="00272AE7"/>
    <w:rsid w:val="002D3544"/>
    <w:rsid w:val="002F341B"/>
    <w:rsid w:val="00322490"/>
    <w:rsid w:val="00333A3F"/>
    <w:rsid w:val="00354BAF"/>
    <w:rsid w:val="003A01C2"/>
    <w:rsid w:val="003A5BA5"/>
    <w:rsid w:val="003A65CF"/>
    <w:rsid w:val="003A6CC5"/>
    <w:rsid w:val="004029BF"/>
    <w:rsid w:val="00422D2C"/>
    <w:rsid w:val="00452DEA"/>
    <w:rsid w:val="004B5B67"/>
    <w:rsid w:val="00517A98"/>
    <w:rsid w:val="00530AAD"/>
    <w:rsid w:val="0055274D"/>
    <w:rsid w:val="00575B10"/>
    <w:rsid w:val="005B2344"/>
    <w:rsid w:val="005F4F00"/>
    <w:rsid w:val="005F5D06"/>
    <w:rsid w:val="0061751D"/>
    <w:rsid w:val="006308D8"/>
    <w:rsid w:val="00643A94"/>
    <w:rsid w:val="00650B2F"/>
    <w:rsid w:val="00651E35"/>
    <w:rsid w:val="006670BA"/>
    <w:rsid w:val="00684643"/>
    <w:rsid w:val="00696853"/>
    <w:rsid w:val="006F02C2"/>
    <w:rsid w:val="007334AD"/>
    <w:rsid w:val="007347D7"/>
    <w:rsid w:val="00744147"/>
    <w:rsid w:val="00751AA1"/>
    <w:rsid w:val="00767097"/>
    <w:rsid w:val="007834BF"/>
    <w:rsid w:val="007C2960"/>
    <w:rsid w:val="007D03C5"/>
    <w:rsid w:val="007F303E"/>
    <w:rsid w:val="007F4C2A"/>
    <w:rsid w:val="007F5AEE"/>
    <w:rsid w:val="00834F7C"/>
    <w:rsid w:val="00852CDA"/>
    <w:rsid w:val="00876FF3"/>
    <w:rsid w:val="00877079"/>
    <w:rsid w:val="008B4BAA"/>
    <w:rsid w:val="008C0A78"/>
    <w:rsid w:val="008C6008"/>
    <w:rsid w:val="00921A71"/>
    <w:rsid w:val="009321DF"/>
    <w:rsid w:val="00956F81"/>
    <w:rsid w:val="00981E11"/>
    <w:rsid w:val="009A462A"/>
    <w:rsid w:val="009E1724"/>
    <w:rsid w:val="009F2F6E"/>
    <w:rsid w:val="009F34DD"/>
    <w:rsid w:val="009F7681"/>
    <w:rsid w:val="00A46190"/>
    <w:rsid w:val="00A76F12"/>
    <w:rsid w:val="00A95346"/>
    <w:rsid w:val="00AB7B63"/>
    <w:rsid w:val="00AE27A5"/>
    <w:rsid w:val="00B26817"/>
    <w:rsid w:val="00B3044D"/>
    <w:rsid w:val="00B76823"/>
    <w:rsid w:val="00BD0BBB"/>
    <w:rsid w:val="00BE506E"/>
    <w:rsid w:val="00C618D2"/>
    <w:rsid w:val="00C833FF"/>
    <w:rsid w:val="00CC25D7"/>
    <w:rsid w:val="00CC2ADC"/>
    <w:rsid w:val="00CC4081"/>
    <w:rsid w:val="00CE2C65"/>
    <w:rsid w:val="00CF13D7"/>
    <w:rsid w:val="00D12684"/>
    <w:rsid w:val="00D27A70"/>
    <w:rsid w:val="00EA5EAF"/>
    <w:rsid w:val="00EC2FC3"/>
    <w:rsid w:val="00EF5264"/>
    <w:rsid w:val="00F00DC8"/>
    <w:rsid w:val="00F07C74"/>
    <w:rsid w:val="00F45BC7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Closing" w:qFormat="1"/>
    <w:lsdException w:name="Signature" w:qFormat="1"/>
    <w:lsdException w:name="Salutation" w:qFormat="1"/>
    <w:lsdException w:name="Dat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079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877079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877079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877079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qFormat/>
    <w:rsid w:val="00877079"/>
    <w:pPr>
      <w:spacing w:after="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77079"/>
    <w:pPr>
      <w:spacing w:after="480"/>
      <w:contextualSpacing/>
    </w:pPr>
  </w:style>
  <w:style w:type="paragraph" w:styleId="Revision">
    <w:name w:val="Revision"/>
    <w:hidden/>
    <w:uiPriority w:val="99"/>
    <w:semiHidden/>
    <w:rsid w:val="005F5D0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1A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A7216"/>
    <w:rPr>
      <w:rFonts w:asciiTheme="minorHAnsi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PlaceholderText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BalloonText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Header">
    <w:name w:val="Body Text"/>
    <w:basedOn w:val="Normal"/>
    <w:rsid w:val="00D12684"/>
    <w:pPr>
      <w:spacing w:after="240"/>
    </w:pPr>
  </w:style>
  <w:style w:type="paragraph" w:styleId="Revision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Foot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Cha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terR\Application%20Data\Microsoft\Templates\MS_RefLettr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C540E86048490FB059717265111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0B4B3-8F50-433A-99BF-66D8DDEAC80B}"/>
      </w:docPartPr>
      <w:docPartBody>
        <w:p w:rsidR="00E50F03" w:rsidRDefault="004B66A7">
          <w:pPr>
            <w:pStyle w:val="50C540E86048490FB059717265111F34"/>
          </w:pPr>
          <w:r>
            <w:t>[Your Name]</w:t>
          </w:r>
        </w:p>
      </w:docPartBody>
    </w:docPart>
    <w:docPart>
      <w:docPartPr>
        <w:name w:val="2A0A3289EC2B44EEB8DF9DDC7551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67265-0164-4213-9C42-2D9BCED6D078}"/>
      </w:docPartPr>
      <w:docPartBody>
        <w:p w:rsidR="00E50F03" w:rsidRDefault="004B66A7">
          <w:pPr>
            <w:pStyle w:val="2A0A3289EC2B44EEB8DF9DDC7551AFF1"/>
          </w:pPr>
          <w:r>
            <w:t>[Recipient Name]</w:t>
          </w:r>
        </w:p>
      </w:docPartBody>
    </w:docPart>
    <w:docPart>
      <w:docPartPr>
        <w:name w:val="4B4C9954FD1449DB893C9287BE526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7A2C0-6BC2-490E-A6A8-3E0CFEE6ED23}"/>
      </w:docPartPr>
      <w:docPartBody>
        <w:p w:rsidR="00E50F03" w:rsidRDefault="004B66A7">
          <w:pPr>
            <w:pStyle w:val="4B4C9954FD1449DB893C9287BE526A63"/>
          </w:pPr>
          <w:r>
            <w:t>[Your Name]</w:t>
          </w:r>
        </w:p>
      </w:docPartBody>
    </w:docPart>
    <w:docPart>
      <w:docPartPr>
        <w:name w:val="D1B72EDD1105449593C8C877A101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D5304-734F-4BAB-B203-4453BC3CFF09}"/>
      </w:docPartPr>
      <w:docPartBody>
        <w:p w:rsidR="00E50F03" w:rsidRDefault="00721E3E" w:rsidP="00721E3E">
          <w:pPr>
            <w:pStyle w:val="D1B72EDD1105449593C8C877A101071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3E"/>
    <w:rsid w:val="00033B2B"/>
    <w:rsid w:val="00047B35"/>
    <w:rsid w:val="004B44AF"/>
    <w:rsid w:val="004B66A7"/>
    <w:rsid w:val="00621AC9"/>
    <w:rsid w:val="00721E3E"/>
    <w:rsid w:val="009E2F4F"/>
    <w:rsid w:val="00E17695"/>
    <w:rsid w:val="00E406EA"/>
    <w:rsid w:val="00E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540E86048490FB059717265111F34">
    <w:name w:val="50C540E86048490FB059717265111F34"/>
  </w:style>
  <w:style w:type="paragraph" w:customStyle="1" w:styleId="F31F67AF332C410B8B16DC0B14D5B460">
    <w:name w:val="F31F67AF332C410B8B16DC0B14D5B460"/>
  </w:style>
  <w:style w:type="paragraph" w:customStyle="1" w:styleId="B781DDEB8508457FA323FE59AEE3AFD7">
    <w:name w:val="B781DDEB8508457FA323FE59AEE3AFD7"/>
  </w:style>
  <w:style w:type="paragraph" w:customStyle="1" w:styleId="C76F3F5C63034B1C8EB9E6D68ECB4DE6">
    <w:name w:val="C76F3F5C63034B1C8EB9E6D68ECB4DE6"/>
  </w:style>
  <w:style w:type="paragraph" w:customStyle="1" w:styleId="3A92BDFD47A24EAAAD8DF0BDF0A66ABC">
    <w:name w:val="3A92BDFD47A24EAAAD8DF0BDF0A66ABC"/>
  </w:style>
  <w:style w:type="paragraph" w:customStyle="1" w:styleId="5C024587937345E7AD3EEF2DA3F4BC36">
    <w:name w:val="5C024587937345E7AD3EEF2DA3F4BC36"/>
  </w:style>
  <w:style w:type="paragraph" w:customStyle="1" w:styleId="75A3171FABAF46C68A0C6AC9F00A30F7">
    <w:name w:val="75A3171FABAF46C68A0C6AC9F00A30F7"/>
  </w:style>
  <w:style w:type="paragraph" w:customStyle="1" w:styleId="3938EAA4532A478A8484E342C633601B">
    <w:name w:val="3938EAA4532A478A8484E342C633601B"/>
  </w:style>
  <w:style w:type="paragraph" w:customStyle="1" w:styleId="0BD1D1DAA2EA46C7AC866984ECBEADA1">
    <w:name w:val="0BD1D1DAA2EA46C7AC866984ECBEADA1"/>
  </w:style>
  <w:style w:type="paragraph" w:customStyle="1" w:styleId="2A0A3289EC2B44EEB8DF9DDC7551AFF1">
    <w:name w:val="2A0A3289EC2B44EEB8DF9DDC7551AFF1"/>
  </w:style>
  <w:style w:type="paragraph" w:customStyle="1" w:styleId="B5EB7F383B3B436E9DD6B75993B65966">
    <w:name w:val="B5EB7F383B3B436E9DD6B75993B65966"/>
  </w:style>
  <w:style w:type="paragraph" w:customStyle="1" w:styleId="4B4C9954FD1449DB893C9287BE526A63">
    <w:name w:val="4B4C9954FD1449DB893C9287BE526A63"/>
  </w:style>
  <w:style w:type="paragraph" w:customStyle="1" w:styleId="930C995C5B7947AC9B234EABAEEF7B81">
    <w:name w:val="930C995C5B7947AC9B234EABAEEF7B81"/>
  </w:style>
  <w:style w:type="paragraph" w:customStyle="1" w:styleId="D1B72EDD1105449593C8C877A1010716">
    <w:name w:val="D1B72EDD1105449593C8C877A1010716"/>
    <w:rsid w:val="00721E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540E86048490FB059717265111F34">
    <w:name w:val="50C540E86048490FB059717265111F34"/>
  </w:style>
  <w:style w:type="paragraph" w:customStyle="1" w:styleId="F31F67AF332C410B8B16DC0B14D5B460">
    <w:name w:val="F31F67AF332C410B8B16DC0B14D5B460"/>
  </w:style>
  <w:style w:type="paragraph" w:customStyle="1" w:styleId="B781DDEB8508457FA323FE59AEE3AFD7">
    <w:name w:val="B781DDEB8508457FA323FE59AEE3AFD7"/>
  </w:style>
  <w:style w:type="paragraph" w:customStyle="1" w:styleId="C76F3F5C63034B1C8EB9E6D68ECB4DE6">
    <w:name w:val="C76F3F5C63034B1C8EB9E6D68ECB4DE6"/>
  </w:style>
  <w:style w:type="paragraph" w:customStyle="1" w:styleId="3A92BDFD47A24EAAAD8DF0BDF0A66ABC">
    <w:name w:val="3A92BDFD47A24EAAAD8DF0BDF0A66ABC"/>
  </w:style>
  <w:style w:type="paragraph" w:customStyle="1" w:styleId="5C024587937345E7AD3EEF2DA3F4BC36">
    <w:name w:val="5C024587937345E7AD3EEF2DA3F4BC36"/>
  </w:style>
  <w:style w:type="paragraph" w:customStyle="1" w:styleId="75A3171FABAF46C68A0C6AC9F00A30F7">
    <w:name w:val="75A3171FABAF46C68A0C6AC9F00A30F7"/>
  </w:style>
  <w:style w:type="paragraph" w:customStyle="1" w:styleId="3938EAA4532A478A8484E342C633601B">
    <w:name w:val="3938EAA4532A478A8484E342C633601B"/>
  </w:style>
  <w:style w:type="paragraph" w:customStyle="1" w:styleId="0BD1D1DAA2EA46C7AC866984ECBEADA1">
    <w:name w:val="0BD1D1DAA2EA46C7AC866984ECBEADA1"/>
  </w:style>
  <w:style w:type="paragraph" w:customStyle="1" w:styleId="2A0A3289EC2B44EEB8DF9DDC7551AFF1">
    <w:name w:val="2A0A3289EC2B44EEB8DF9DDC7551AFF1"/>
  </w:style>
  <w:style w:type="paragraph" w:customStyle="1" w:styleId="B5EB7F383B3B436E9DD6B75993B65966">
    <w:name w:val="B5EB7F383B3B436E9DD6B75993B65966"/>
  </w:style>
  <w:style w:type="paragraph" w:customStyle="1" w:styleId="4B4C9954FD1449DB893C9287BE526A63">
    <w:name w:val="4B4C9954FD1449DB893C9287BE526A63"/>
  </w:style>
  <w:style w:type="paragraph" w:customStyle="1" w:styleId="930C995C5B7947AC9B234EABAEEF7B81">
    <w:name w:val="930C995C5B7947AC9B234EABAEEF7B81"/>
  </w:style>
  <w:style w:type="paragraph" w:customStyle="1" w:styleId="D1B72EDD1105449593C8C877A1010716">
    <w:name w:val="D1B72EDD1105449593C8C877A1010716"/>
    <w:rsid w:val="00721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Dr. Edgell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81396-6F70-45B1-9E58-DB1212D20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C5B60-E7C8-4AB2-9044-A9832B36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MS_RefLettr1.dotx</Template>
  <TotalTime>174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for professional employee</vt:lpstr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for professional employee</dc:title>
  <dc:subject>Peter Reintjes 
 Exhibits Engineer</dc:subject>
  <dc:creator>Peter Reintjes</dc:creator>
  <cp:lastModifiedBy>Peter Reintjes</cp:lastModifiedBy>
  <cp:revision>16</cp:revision>
  <cp:lastPrinted>2014-11-19T21:05:00Z</cp:lastPrinted>
  <dcterms:created xsi:type="dcterms:W3CDTF">2013-07-23T18:03:00Z</dcterms:created>
  <dcterms:modified xsi:type="dcterms:W3CDTF">2014-11-19T21:05:00Z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TC063695291033</vt:lpwstr>
  </property>
</Properties>
</file>